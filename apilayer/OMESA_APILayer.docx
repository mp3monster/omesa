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B6D12" w14:textId="376CDF4A" w:rsidR="00BD7FA8" w:rsidRDefault="00664CD8">
      <w:pPr>
        <w:pStyle w:val="Body"/>
        <w:rPr>
          <w:b/>
          <w:bCs/>
        </w:rPr>
      </w:pPr>
      <w:del w:id="0" w:author="Rolando Carrasco" w:date="2017-10-21T12:42:00Z">
        <w:r w:rsidDel="00E33DB0">
          <w:rPr>
            <w:b/>
            <w:bCs/>
          </w:rPr>
          <w:delText xml:space="preserve">Service </w:delText>
        </w:r>
      </w:del>
      <w:proofErr w:type="gramStart"/>
      <w:ins w:id="1" w:author="Rolando Carrasco" w:date="2017-10-21T12:42:00Z">
        <w:r w:rsidR="00E33DB0">
          <w:rPr>
            <w:b/>
            <w:bCs/>
          </w:rPr>
          <w:t xml:space="preserve">API </w:t>
        </w:r>
        <w:r w:rsidR="00E33DB0">
          <w:rPr>
            <w:b/>
            <w:bCs/>
          </w:rPr>
          <w:t xml:space="preserve"> </w:t>
        </w:r>
      </w:ins>
      <w:r>
        <w:rPr>
          <w:b/>
          <w:bCs/>
        </w:rPr>
        <w:t>Layer</w:t>
      </w:r>
      <w:proofErr w:type="gramEnd"/>
      <w:r>
        <w:rPr>
          <w:b/>
          <w:bCs/>
        </w:rPr>
        <w:t>:</w:t>
      </w:r>
    </w:p>
    <w:p w14:paraId="01D40670" w14:textId="77777777" w:rsidR="00BD7FA8" w:rsidRDefault="00BD7FA8">
      <w:pPr>
        <w:pStyle w:val="Body"/>
      </w:pPr>
    </w:p>
    <w:p w14:paraId="3E07A152" w14:textId="77777777" w:rsidR="00BD7FA8" w:rsidRDefault="00664CD8">
      <w:pPr>
        <w:pStyle w:val="Body"/>
      </w:pPr>
      <w:r>
        <w:t xml:space="preserve">This layer’s role within a Software Architecture, </w:t>
      </w:r>
      <w:r w:rsidR="00D72895">
        <w:t xml:space="preserve">is to provide a set of </w:t>
      </w:r>
      <w:r w:rsidR="00A71178">
        <w:t>capabilities to</w:t>
      </w:r>
      <w:r w:rsidR="002E56DD">
        <w:t xml:space="preserve"> generate a layer of abstraction</w:t>
      </w:r>
      <w:r w:rsidR="00A71178">
        <w:t>, security, deployment and publication</w:t>
      </w:r>
      <w:r w:rsidR="002E56DD">
        <w:t xml:space="preserve"> </w:t>
      </w:r>
      <w:r w:rsidR="00A71178">
        <w:t>for Web APIs</w:t>
      </w:r>
      <w:r w:rsidR="002E56DD">
        <w:t xml:space="preserve">. </w:t>
      </w:r>
      <w:del w:id="2" w:author="Rolando Carrasco" w:date="2017-06-03T10:07:00Z">
        <w:r w:rsidR="002E56DD" w:rsidDel="00997530">
          <w:delText>Also</w:delText>
        </w:r>
      </w:del>
      <w:ins w:id="3" w:author="Rolando Carrasco" w:date="2017-06-03T10:07:00Z">
        <w:r w:rsidR="00997530">
          <w:t>Also,</w:t>
        </w:r>
      </w:ins>
      <w:r w:rsidR="002E56DD">
        <w:t xml:space="preserve"> this layer delivers the elements to engage third parties with APIs </w:t>
      </w:r>
      <w:r w:rsidR="00A71178">
        <w:t>providers, via an API Portal,</w:t>
      </w:r>
      <w:r w:rsidR="002E56DD">
        <w:t xml:space="preserve"> Pages</w:t>
      </w:r>
      <w:r w:rsidR="00A71178">
        <w:t>, Communities, etc</w:t>
      </w:r>
      <w:r w:rsidR="002E56DD">
        <w:t>.</w:t>
      </w:r>
    </w:p>
    <w:p w14:paraId="45C4AE31" w14:textId="77777777" w:rsidR="00BD7FA8" w:rsidRDefault="00BD7FA8">
      <w:pPr>
        <w:pStyle w:val="Body"/>
      </w:pPr>
    </w:p>
    <w:p w14:paraId="255B71C2" w14:textId="77777777" w:rsidR="00BD7FA8" w:rsidRDefault="00664CD8">
      <w:pPr>
        <w:pStyle w:val="Body"/>
      </w:pPr>
      <w:r>
        <w:t>Dependin</w:t>
      </w:r>
      <w:r w:rsidR="002E56DD">
        <w:t>g on the purpose degree of the API</w:t>
      </w:r>
      <w:r>
        <w:t>, OMESA di</w:t>
      </w:r>
      <w:r w:rsidR="002E56DD">
        <w:t>vides the API</w:t>
      </w:r>
      <w:r>
        <w:t xml:space="preserve"> layer into two sub-layers: </w:t>
      </w:r>
    </w:p>
    <w:p w14:paraId="4027DECB" w14:textId="77777777" w:rsidR="00BD7FA8" w:rsidRDefault="00BD7FA8">
      <w:pPr>
        <w:pStyle w:val="Body"/>
      </w:pPr>
    </w:p>
    <w:p w14:paraId="549AD7E1" w14:textId="77777777" w:rsidR="00BD7FA8" w:rsidRDefault="002E56DD">
      <w:pPr>
        <w:pStyle w:val="Body"/>
        <w:numPr>
          <w:ilvl w:val="0"/>
          <w:numId w:val="2"/>
        </w:numPr>
      </w:pPr>
      <w:r>
        <w:rPr>
          <w:b/>
          <w:bCs/>
        </w:rPr>
        <w:t>Single Purpose - API</w:t>
      </w:r>
      <w:r w:rsidR="00664CD8">
        <w:rPr>
          <w:b/>
          <w:bCs/>
        </w:rPr>
        <w:t xml:space="preserve"> </w:t>
      </w:r>
      <w:r>
        <w:t>–</w:t>
      </w:r>
      <w:r w:rsidR="00664CD8">
        <w:t xml:space="preserve"> </w:t>
      </w:r>
      <w:r>
        <w:t>APIs</w:t>
      </w:r>
      <w:r w:rsidR="00903F80">
        <w:t>’ capabilities</w:t>
      </w:r>
      <w:r>
        <w:t xml:space="preserve"> in this category are those whose functional spectrum are targeted to cover </w:t>
      </w:r>
      <w:r w:rsidR="00DF3DD9">
        <w:t xml:space="preserve">a </w:t>
      </w:r>
      <w:r>
        <w:t xml:space="preserve">specific </w:t>
      </w:r>
      <w:r w:rsidR="00DF3DD9">
        <w:t>use case</w:t>
      </w:r>
      <w:r w:rsidR="00903F80">
        <w:t xml:space="preserve">. For example: </w:t>
      </w:r>
      <w:r w:rsidR="00DF3DD9">
        <w:t xml:space="preserve"> providing a subset of employee data for presentation in a mobile application. This scenario the functionality of the API would use business (multi purpose) APIs to gather the relevant data and then trim the information specifically for how that mobile application needs the data. In adopting this </w:t>
      </w:r>
      <w:proofErr w:type="gramStart"/>
      <w:r w:rsidR="00DF3DD9">
        <w:t>model</w:t>
      </w:r>
      <w:proofErr w:type="gramEnd"/>
      <w:r w:rsidR="00DF3DD9">
        <w:t xml:space="preserve"> we can address efficiency and user experience considerations.</w:t>
      </w:r>
    </w:p>
    <w:p w14:paraId="5358AD2D" w14:textId="77777777" w:rsidR="00BD7FA8" w:rsidRDefault="002E56DD">
      <w:pPr>
        <w:pStyle w:val="Body"/>
        <w:numPr>
          <w:ilvl w:val="0"/>
          <w:numId w:val="2"/>
        </w:numPr>
      </w:pPr>
      <w:r>
        <w:rPr>
          <w:b/>
          <w:bCs/>
        </w:rPr>
        <w:t>Multi Purpose - API</w:t>
      </w:r>
      <w:r w:rsidR="00664CD8">
        <w:t xml:space="preserve"> </w:t>
      </w:r>
      <w:r w:rsidR="00903F80">
        <w:t>–</w:t>
      </w:r>
      <w:r w:rsidR="00664CD8">
        <w:t xml:space="preserve"> </w:t>
      </w:r>
      <w:r w:rsidR="00A71178">
        <w:t>These types of APIs’ capabilities</w:t>
      </w:r>
      <w:r w:rsidR="00903F80">
        <w:t xml:space="preserve"> are those whose functional spectrum are targeted to cover different usages. The nature of these capabilities is to</w:t>
      </w:r>
      <w:r w:rsidR="00A71178">
        <w:t xml:space="preserve"> provide multiple usages, for example: </w:t>
      </w:r>
      <w:r w:rsidR="00032BB4">
        <w:t xml:space="preserve">consolidated views of key entities within the organization like Customer or </w:t>
      </w:r>
      <w:del w:id="4" w:author="Rolando Carrasco" w:date="2017-06-03T10:07:00Z">
        <w:r w:rsidR="00032BB4" w:rsidDel="00997530">
          <w:delText>product.</w:delText>
        </w:r>
      </w:del>
      <w:del w:id="5" w:author="Rolando Carrasco" w:date="2017-06-03T10:05:00Z">
        <w:r w:rsidR="00A71178" w:rsidDel="00997530">
          <w:delText xml:space="preserve">. </w:delText>
        </w:r>
      </w:del>
      <w:del w:id="6" w:author="Rolando Carrasco" w:date="2017-06-03T10:07:00Z">
        <w:r w:rsidR="00032BB4" w:rsidDel="00997530">
          <w:delText>Such</w:delText>
        </w:r>
      </w:del>
      <w:ins w:id="7" w:author="Rolando Carrasco" w:date="2017-06-03T10:07:00Z">
        <w:r w:rsidR="00997530">
          <w:t>product. Such</w:t>
        </w:r>
      </w:ins>
      <w:r w:rsidR="00032BB4">
        <w:t xml:space="preserve"> an API can therefore be used across multiple systems, for example a Product API may support retail channels, supply chain or distribution processes, </w:t>
      </w:r>
      <w:proofErr w:type="gramStart"/>
      <w:r w:rsidR="00E22780">
        <w:t>These</w:t>
      </w:r>
      <w:proofErr w:type="gramEnd"/>
      <w:r w:rsidR="00E22780">
        <w:t xml:space="preserve"> kinds of APIs are more aligned with the goals of SOA.</w:t>
      </w:r>
      <w:del w:id="8" w:author="Rolando Carrasco" w:date="2017-06-03T10:05:00Z">
        <w:r w:rsidR="00A71178" w:rsidDel="00997530">
          <w:delText>.</w:delText>
        </w:r>
      </w:del>
    </w:p>
    <w:p w14:paraId="0BF87A68" w14:textId="77777777" w:rsidR="00BD7FA8" w:rsidRDefault="00BD7FA8">
      <w:pPr>
        <w:pStyle w:val="Body"/>
      </w:pPr>
    </w:p>
    <w:p w14:paraId="567CA034" w14:textId="77777777" w:rsidR="00BD7FA8" w:rsidRDefault="00664CD8">
      <w:pPr>
        <w:pStyle w:val="Body"/>
      </w:pPr>
      <w:r>
        <w:t xml:space="preserve">Within OMESA, Core Capabilities are meant to simplify design, as well as to justify and explain the presence of any </w:t>
      </w:r>
      <w:del w:id="9" w:author="Rolando Carrasco" w:date="2017-06-03T10:07:00Z">
        <w:r w:rsidDel="00997530">
          <w:delText>particular layer</w:delText>
        </w:r>
      </w:del>
      <w:ins w:id="10" w:author="Rolando Carrasco" w:date="2017-06-03T10:07:00Z">
        <w:r w:rsidR="00997530">
          <w:t>layer</w:t>
        </w:r>
      </w:ins>
      <w:r>
        <w:t xml:space="preserve"> in a software architecture. Once the desired capabilities have been identified, they can be usually realized by applying or extending one or more design patterns.</w:t>
      </w:r>
    </w:p>
    <w:p w14:paraId="061ABC1E" w14:textId="77777777" w:rsidR="00BD7FA8" w:rsidRDefault="00BD7FA8">
      <w:pPr>
        <w:pStyle w:val="Body"/>
      </w:pPr>
    </w:p>
    <w:p w14:paraId="4AAF7A7A" w14:textId="77777777" w:rsidR="00BD7FA8" w:rsidRDefault="00664CD8">
      <w:pPr>
        <w:pStyle w:val="Body"/>
        <w:rPr>
          <w:b/>
          <w:bCs/>
        </w:rPr>
      </w:pPr>
      <w:r>
        <w:rPr>
          <w:b/>
          <w:bCs/>
        </w:rPr>
        <w:t>Core Capability Definitions:</w:t>
      </w:r>
    </w:p>
    <w:p w14:paraId="48FA8146" w14:textId="77777777" w:rsidR="00BD7FA8" w:rsidRDefault="00BD7FA8">
      <w:pPr>
        <w:pStyle w:val="Body"/>
        <w:rPr>
          <w:b/>
          <w:bCs/>
        </w:rPr>
      </w:pPr>
    </w:p>
    <w:p w14:paraId="4D3E23EF" w14:textId="77777777" w:rsidR="00BD7FA8" w:rsidRPr="008F3FF4" w:rsidRDefault="00A71178">
      <w:pPr>
        <w:pStyle w:val="Body"/>
      </w:pPr>
      <w:proofErr w:type="spellStart"/>
      <w:r>
        <w:rPr>
          <w:b/>
          <w:bCs/>
        </w:rPr>
        <w:t>AuthN</w:t>
      </w:r>
      <w:proofErr w:type="spellEnd"/>
      <w:r>
        <w:rPr>
          <w:b/>
          <w:bCs/>
        </w:rPr>
        <w:t>/</w:t>
      </w:r>
      <w:proofErr w:type="spellStart"/>
      <w:r>
        <w:rPr>
          <w:b/>
          <w:bCs/>
        </w:rPr>
        <w:t>AuthZ</w:t>
      </w:r>
      <w:proofErr w:type="spellEnd"/>
      <w:r w:rsidR="00664CD8">
        <w:rPr>
          <w:b/>
          <w:bCs/>
        </w:rPr>
        <w:t xml:space="preserve"> </w:t>
      </w:r>
      <w:r w:rsidR="007D1581">
        <w:rPr>
          <w:b/>
          <w:bCs/>
        </w:rPr>
        <w:t>–</w:t>
      </w:r>
      <w:r w:rsidR="00664CD8">
        <w:rPr>
          <w:b/>
          <w:bCs/>
        </w:rPr>
        <w:t xml:space="preserve"> </w:t>
      </w:r>
      <w:r w:rsidR="007D1581" w:rsidRPr="008F3FF4">
        <w:rPr>
          <w:bCs/>
          <w:rPrChange w:id="11" w:author="Phil Wilkins" w:date="2017-06-05T11:46:00Z">
            <w:rPr>
              <w:b/>
              <w:bCs/>
            </w:rPr>
          </w:rPrChange>
        </w:rPr>
        <w:t xml:space="preserve">authentication and </w:t>
      </w:r>
      <w:r w:rsidR="00997530" w:rsidRPr="008F3FF4">
        <w:rPr>
          <w:bCs/>
          <w:rPrChange w:id="12" w:author="Phil Wilkins" w:date="2017-06-05T11:46:00Z">
            <w:rPr>
              <w:b/>
              <w:bCs/>
            </w:rPr>
          </w:rPrChange>
        </w:rPr>
        <w:t>authorization</w:t>
      </w:r>
      <w:r w:rsidR="007D1581" w:rsidRPr="008F3FF4">
        <w:rPr>
          <w:bCs/>
          <w:rPrChange w:id="13" w:author="Phil Wilkins" w:date="2017-06-05T11:46:00Z">
            <w:rPr>
              <w:b/>
              <w:bCs/>
            </w:rPr>
          </w:rPrChange>
        </w:rPr>
        <w:t xml:space="preserve"> as mechanisms to control access, where authentication is the lighter check confirming a user is who they claim they are (username and password check against some for of identity management either via federation management or directly). Authori</w:t>
      </w:r>
      <w:ins w:id="14" w:author="Rolando Carrasco" w:date="2017-06-03T10:04:00Z">
        <w:r w:rsidR="00997530" w:rsidRPr="008F3FF4">
          <w:rPr>
            <w:bCs/>
            <w:rPrChange w:id="15" w:author="Phil Wilkins" w:date="2017-06-05T11:46:00Z">
              <w:rPr>
                <w:b/>
                <w:bCs/>
              </w:rPr>
            </w:rPrChange>
          </w:rPr>
          <w:t>z</w:t>
        </w:r>
      </w:ins>
      <w:del w:id="16" w:author="Rolando Carrasco" w:date="2017-06-03T10:04:00Z">
        <w:r w:rsidR="007D1581" w:rsidRPr="008F3FF4" w:rsidDel="00997530">
          <w:rPr>
            <w:bCs/>
            <w:rPrChange w:id="17" w:author="Phil Wilkins" w:date="2017-06-05T11:46:00Z">
              <w:rPr>
                <w:b/>
                <w:bCs/>
              </w:rPr>
            </w:rPrChange>
          </w:rPr>
          <w:delText>s</w:delText>
        </w:r>
      </w:del>
      <w:r w:rsidR="007D1581" w:rsidRPr="008F3FF4">
        <w:rPr>
          <w:bCs/>
          <w:rPrChange w:id="18" w:author="Phil Wilkins" w:date="2017-06-05T11:46:00Z">
            <w:rPr>
              <w:b/>
              <w:bCs/>
            </w:rPr>
          </w:rPrChange>
        </w:rPr>
        <w:t>ation considers the credentials further not only determining whether the credentials provided are valid, but also has the user been attributed with a suitable role for the operation required.</w:t>
      </w:r>
    </w:p>
    <w:p w14:paraId="63F568EE" w14:textId="77777777" w:rsidR="00BD7FA8" w:rsidRDefault="00BD7FA8">
      <w:pPr>
        <w:pStyle w:val="Body"/>
      </w:pPr>
    </w:p>
    <w:p w14:paraId="58C75BE2" w14:textId="77777777" w:rsidR="00BD7FA8" w:rsidRPr="008F3FF4" w:rsidRDefault="00A71178">
      <w:pPr>
        <w:pStyle w:val="Body"/>
      </w:pPr>
      <w:r>
        <w:rPr>
          <w:b/>
          <w:bCs/>
        </w:rPr>
        <w:t>API Key Validation</w:t>
      </w:r>
      <w:r w:rsidR="00664CD8">
        <w:rPr>
          <w:b/>
          <w:bCs/>
        </w:rPr>
        <w:t xml:space="preserve"> </w:t>
      </w:r>
      <w:r w:rsidR="002826DA">
        <w:rPr>
          <w:b/>
          <w:bCs/>
        </w:rPr>
        <w:t>–</w:t>
      </w:r>
      <w:r w:rsidR="007D1581">
        <w:rPr>
          <w:b/>
          <w:bCs/>
        </w:rPr>
        <w:t xml:space="preserve"> </w:t>
      </w:r>
      <w:r w:rsidR="002826DA" w:rsidRPr="008F3FF4">
        <w:rPr>
          <w:bCs/>
          <w:rPrChange w:id="19" w:author="Phil Wilkins" w:date="2017-06-05T11:46:00Z">
            <w:rPr>
              <w:b/>
              <w:bCs/>
            </w:rPr>
          </w:rPrChange>
        </w:rPr>
        <w:t>when integrating applications as an alternative or supplement to AuthN/AuthZ is the use of an allocated key or token which is represented as typically a pseudorandom value in a string format. Prior to the application calling an API a developer will request through a developer portal a key for their application. During the API call then the key is verified. This has the added advantage the API consumer can also revoke access to the API in addition to the provider.</w:t>
      </w:r>
      <w:r w:rsidR="00076852" w:rsidRPr="008F3FF4">
        <w:rPr>
          <w:bCs/>
          <w:rPrChange w:id="20" w:author="Phil Wilkins" w:date="2017-06-05T11:46:00Z">
            <w:rPr>
              <w:b/>
              <w:bCs/>
            </w:rPr>
          </w:rPrChange>
        </w:rPr>
        <w:t xml:space="preserve"> </w:t>
      </w:r>
    </w:p>
    <w:p w14:paraId="731CDCBE" w14:textId="77777777" w:rsidR="00BD7FA8" w:rsidRDefault="00BD7FA8">
      <w:pPr>
        <w:pStyle w:val="Body"/>
      </w:pPr>
    </w:p>
    <w:p w14:paraId="354D5797" w14:textId="3893A5F9" w:rsidR="00BD7FA8" w:rsidRDefault="00A71178">
      <w:pPr>
        <w:pStyle w:val="Body"/>
      </w:pPr>
      <w:r>
        <w:rPr>
          <w:b/>
          <w:bCs/>
        </w:rPr>
        <w:t>Tailored Contracts</w:t>
      </w:r>
      <w:r w:rsidR="00664CD8">
        <w:t xml:space="preserve"> </w:t>
      </w:r>
      <w:del w:id="21" w:author="Rolando Carrasco" w:date="2017-06-03T10:08:00Z">
        <w:r w:rsidR="00664CD8" w:rsidDel="00997530">
          <w:delText>-</w:delText>
        </w:r>
      </w:del>
      <w:ins w:id="22" w:author="Rolando Carrasco" w:date="2017-06-03T10:08:00Z">
        <w:r w:rsidR="00997530">
          <w:t>–</w:t>
        </w:r>
      </w:ins>
      <w:r w:rsidR="00664CD8">
        <w:t xml:space="preserve"> </w:t>
      </w:r>
      <w:ins w:id="23" w:author="Rolando Carrasco" w:date="2017-06-03T10:08:00Z">
        <w:r w:rsidR="00997530">
          <w:t xml:space="preserve">API contracts should be a perfect fit to what they represent. Contracts cannot be misleading, cannot contain less or more to what they are intended to be. </w:t>
        </w:r>
      </w:ins>
      <w:ins w:id="24" w:author="Rolando Carrasco" w:date="2017-06-03T10:11:00Z">
        <w:r w:rsidR="00997530">
          <w:t xml:space="preserve">Consumers are just aware about the contract, if the contact is not tailored for them, then the probability of not using it may increase. </w:t>
        </w:r>
      </w:ins>
      <w:ins w:id="25" w:author="Rolando Carrasco" w:date="2017-06-03T10:12:00Z">
        <w:r w:rsidR="00997530">
          <w:t xml:space="preserve">That is why the contract needs to be perfect fit to what they intend to be. </w:t>
        </w:r>
      </w:ins>
      <w:ins w:id="26" w:author="Rolando Carrasco" w:date="2017-06-06T08:01:00Z">
        <w:r w:rsidR="00EA4476">
          <w:t>An example around this are tailored contracts for different channels: mobile, web, etc.</w:t>
        </w:r>
      </w:ins>
    </w:p>
    <w:p w14:paraId="73260B5A" w14:textId="77777777" w:rsidR="00BD7FA8" w:rsidRDefault="00BD7FA8">
      <w:pPr>
        <w:pStyle w:val="Body"/>
      </w:pPr>
    </w:p>
    <w:p w14:paraId="158E7130" w14:textId="77777777" w:rsidR="00BD7FA8" w:rsidRDefault="00A71178">
      <w:pPr>
        <w:pStyle w:val="Body"/>
      </w:pPr>
      <w:r>
        <w:rPr>
          <w:b/>
          <w:bCs/>
        </w:rPr>
        <w:t>Threat Protection</w:t>
      </w:r>
      <w:r w:rsidR="00664CD8">
        <w:rPr>
          <w:b/>
          <w:bCs/>
        </w:rPr>
        <w:t xml:space="preserve"> </w:t>
      </w:r>
      <w:r w:rsidR="008813A7">
        <w:rPr>
          <w:b/>
          <w:bCs/>
        </w:rPr>
        <w:t>–</w:t>
      </w:r>
      <w:r w:rsidR="008813A7">
        <w:t xml:space="preserve"> Provides the elements to id</w:t>
      </w:r>
      <w:r w:rsidR="00DC78A7">
        <w:t>entify and protect the APIs for damage actions caused from the consumer usage or for non-consumers that want to compromise them</w:t>
      </w:r>
      <w:r w:rsidR="00664CD8">
        <w:t>.</w:t>
      </w:r>
    </w:p>
    <w:p w14:paraId="1498EAB9" w14:textId="77777777" w:rsidR="00BD7FA8" w:rsidRDefault="00BD7FA8">
      <w:pPr>
        <w:pStyle w:val="Body"/>
      </w:pPr>
    </w:p>
    <w:p w14:paraId="49717C18" w14:textId="7ABC87BF" w:rsidR="00BD7FA8" w:rsidDel="005D10EF" w:rsidRDefault="00A71178">
      <w:pPr>
        <w:pStyle w:val="Body"/>
        <w:rPr>
          <w:del w:id="27" w:author="Rolando Carrasco" w:date="2017-06-06T08:45:00Z"/>
        </w:rPr>
      </w:pPr>
      <w:del w:id="28" w:author="Rolando Carrasco" w:date="2017-06-06T08:45:00Z">
        <w:r w:rsidDel="005D10EF">
          <w:rPr>
            <w:b/>
            <w:bCs/>
          </w:rPr>
          <w:delText>HTTP Routing</w:delText>
        </w:r>
        <w:r w:rsidR="00664CD8" w:rsidDel="005D10EF">
          <w:rPr>
            <w:b/>
            <w:bCs/>
          </w:rPr>
          <w:delText xml:space="preserve"> </w:delText>
        </w:r>
        <w:r w:rsidR="00DC78A7" w:rsidDel="005D10EF">
          <w:rPr>
            <w:b/>
            <w:bCs/>
          </w:rPr>
          <w:delText>–</w:delText>
        </w:r>
        <w:r w:rsidR="00664CD8" w:rsidDel="005D10EF">
          <w:delText xml:space="preserve"> </w:delText>
        </w:r>
        <w:r w:rsidR="00DC78A7" w:rsidDel="005D10EF">
          <w:delText>Provides the routing elements based on the HTTP protocol</w:delText>
        </w:r>
        <w:r w:rsidR="00664CD8" w:rsidDel="005D10EF">
          <w:delText>.</w:delText>
        </w:r>
        <w:r w:rsidR="00DC78A7" w:rsidDel="005D10EF">
          <w:delText xml:space="preserve"> Its purpose is to identify a route to take based on a header, an operation or an attribute. The route to take can be another router or a final endpoint resource.</w:delText>
        </w:r>
      </w:del>
    </w:p>
    <w:p w14:paraId="21B28A19" w14:textId="77777777" w:rsidR="00BD7FA8" w:rsidRDefault="00BD7FA8">
      <w:pPr>
        <w:pStyle w:val="Body"/>
        <w:rPr>
          <w:b/>
          <w:bCs/>
        </w:rPr>
      </w:pPr>
    </w:p>
    <w:p w14:paraId="5968B1B4" w14:textId="03AD98F3" w:rsidR="00BD7FA8" w:rsidRDefault="005330A7">
      <w:pPr>
        <w:pStyle w:val="Body"/>
        <w:rPr>
          <w:ins w:id="29" w:author="Rolando Carrasco" w:date="2017-06-26T21:17:00Z"/>
        </w:rPr>
      </w:pPr>
      <w:ins w:id="30" w:author="Rolando Carrasco" w:date="2017-06-26T21:17:00Z">
        <w:r>
          <w:rPr>
            <w:b/>
            <w:bCs/>
          </w:rPr>
          <w:t>API Monitoring and Analytics</w:t>
        </w:r>
      </w:ins>
      <w:del w:id="31" w:author="Rolando Carrasco" w:date="2017-06-06T08:02:00Z">
        <w:r w:rsidR="00A71178" w:rsidDel="00EA4476">
          <w:rPr>
            <w:b/>
            <w:bCs/>
          </w:rPr>
          <w:delText>Monitoring</w:delText>
        </w:r>
      </w:del>
      <w:r w:rsidR="00A71178">
        <w:rPr>
          <w:b/>
          <w:bCs/>
        </w:rPr>
        <w:t xml:space="preserve"> </w:t>
      </w:r>
      <w:r w:rsidR="00664CD8">
        <w:rPr>
          <w:b/>
          <w:bCs/>
        </w:rPr>
        <w:t xml:space="preserve">- </w:t>
      </w:r>
      <w:r w:rsidR="00664CD8">
        <w:t>Focuses o</w:t>
      </w:r>
      <w:r w:rsidR="00DC78A7">
        <w:t xml:space="preserve">n usage statistics </w:t>
      </w:r>
      <w:r w:rsidR="00BF1641">
        <w:t xml:space="preserve">and health </w:t>
      </w:r>
      <w:r w:rsidR="00DC78A7">
        <w:t>for an API</w:t>
      </w:r>
      <w:r w:rsidR="00664CD8">
        <w:t>.</w:t>
      </w:r>
      <w:r w:rsidR="00DC78A7">
        <w:t xml:space="preserve"> Not only for requests and responses, but to correlate the consumers with their APIs. Correlate </w:t>
      </w:r>
      <w:r w:rsidR="00DC78A7">
        <w:lastRenderedPageBreak/>
        <w:t xml:space="preserve">applications with APIs. </w:t>
      </w:r>
      <w:r w:rsidR="00BF1641">
        <w:t>Deliver health status of the APIs. Identity abnormal activity and report it. It can be both historic data or real-time as we can see in the next capability.</w:t>
      </w:r>
    </w:p>
    <w:p w14:paraId="394F903F" w14:textId="77777777" w:rsidR="005330A7" w:rsidRDefault="005330A7" w:rsidP="005330A7">
      <w:pPr>
        <w:pStyle w:val="Body"/>
        <w:rPr>
          <w:ins w:id="32" w:author="Rolando Carrasco" w:date="2017-06-26T21:17:00Z"/>
        </w:rPr>
      </w:pPr>
      <w:ins w:id="33" w:author="Rolando Carrasco" w:date="2017-06-26T21:17:00Z">
        <w:r>
          <w:t xml:space="preserve">Enable a </w:t>
        </w:r>
        <w:proofErr w:type="gramStart"/>
        <w:r>
          <w:t>real time</w:t>
        </w:r>
        <w:proofErr w:type="gramEnd"/>
        <w:r>
          <w:t xml:space="preserve"> analysis on the usage of the APIs. This capability will support to have in real time, information of the usage, engagement, errors, faults, threats of the APIs. </w:t>
        </w:r>
      </w:ins>
    </w:p>
    <w:p w14:paraId="35D14BA4" w14:textId="77777777" w:rsidR="005330A7" w:rsidRDefault="005330A7">
      <w:pPr>
        <w:pStyle w:val="Body"/>
      </w:pPr>
    </w:p>
    <w:p w14:paraId="20763151" w14:textId="77777777" w:rsidR="00BD7FA8" w:rsidRDefault="00BD7FA8">
      <w:pPr>
        <w:pStyle w:val="Body"/>
      </w:pPr>
    </w:p>
    <w:p w14:paraId="714EAB9E" w14:textId="2B6EC623" w:rsidR="00BD7FA8" w:rsidDel="005330A7" w:rsidRDefault="00A71178">
      <w:pPr>
        <w:pStyle w:val="Body"/>
        <w:rPr>
          <w:del w:id="34" w:author="Rolando Carrasco" w:date="2017-06-26T21:17:00Z"/>
        </w:rPr>
      </w:pPr>
      <w:del w:id="35" w:author="Rolando Carrasco" w:date="2017-06-26T21:17:00Z">
        <w:r w:rsidDel="005330A7">
          <w:rPr>
            <w:b/>
            <w:bCs/>
          </w:rPr>
          <w:delText>Real Time Analytics</w:delText>
        </w:r>
        <w:r w:rsidR="00664CD8" w:rsidDel="005330A7">
          <w:rPr>
            <w:b/>
            <w:bCs/>
          </w:rPr>
          <w:delText xml:space="preserve"> </w:delText>
        </w:r>
        <w:r w:rsidR="00BF1641" w:rsidDel="005330A7">
          <w:rPr>
            <w:b/>
            <w:bCs/>
          </w:rPr>
          <w:delText>–</w:delText>
        </w:r>
        <w:r w:rsidR="00664CD8" w:rsidDel="005330A7">
          <w:delText xml:space="preserve"> </w:delText>
        </w:r>
        <w:r w:rsidR="00BF1641" w:rsidDel="005330A7">
          <w:delText xml:space="preserve">Enable a real time analysis on the usage of </w:delText>
        </w:r>
        <w:r w:rsidR="00360676" w:rsidDel="005330A7">
          <w:delText xml:space="preserve">the APIs. This capability will support to have in real time, information of the usage, engagement, errors, faults, threats of the APIs. </w:delText>
        </w:r>
      </w:del>
    </w:p>
    <w:p w14:paraId="721AB944" w14:textId="77777777" w:rsidR="00BD7FA8" w:rsidRDefault="00BD7FA8">
      <w:pPr>
        <w:pStyle w:val="Body"/>
      </w:pPr>
    </w:p>
    <w:p w14:paraId="06426310" w14:textId="4FE3D8F6" w:rsidR="00BD7FA8" w:rsidRDefault="00A71178">
      <w:pPr>
        <w:pStyle w:val="Body"/>
        <w:rPr>
          <w:b/>
          <w:bCs/>
        </w:rPr>
      </w:pPr>
      <w:r>
        <w:rPr>
          <w:b/>
          <w:bCs/>
        </w:rPr>
        <w:t>Consumer SDKs</w:t>
      </w:r>
      <w:r w:rsidR="00664CD8">
        <w:rPr>
          <w:b/>
          <w:bCs/>
        </w:rPr>
        <w:t xml:space="preserve"> </w:t>
      </w:r>
      <w:r w:rsidR="00360676">
        <w:rPr>
          <w:b/>
          <w:bCs/>
        </w:rPr>
        <w:t>–</w:t>
      </w:r>
      <w:r w:rsidR="00664CD8">
        <w:rPr>
          <w:b/>
          <w:bCs/>
        </w:rPr>
        <w:t xml:space="preserve"> </w:t>
      </w:r>
      <w:r w:rsidR="00360676">
        <w:t>Allow the service consumers to have an SDK to use and engage with the APIs</w:t>
      </w:r>
      <w:r w:rsidR="00664CD8">
        <w:t>.</w:t>
      </w:r>
      <w:r w:rsidR="00360676">
        <w:t xml:space="preserve"> This will give to the consumers all the elements to develop their own applications using the exposed APIs through this SDK.</w:t>
      </w:r>
      <w:ins w:id="36" w:author="Rolando Carrasco" w:date="2017-06-06T08:03:00Z">
        <w:r w:rsidR="00EA4476">
          <w:t xml:space="preserve"> The SDK include: blueprints, samples and usage scenarios.</w:t>
        </w:r>
      </w:ins>
    </w:p>
    <w:p w14:paraId="3BDF0BF1" w14:textId="77777777" w:rsidR="00BD7FA8" w:rsidRDefault="00BD7FA8">
      <w:pPr>
        <w:pStyle w:val="Body"/>
      </w:pPr>
    </w:p>
    <w:p w14:paraId="76DA000D" w14:textId="77777777" w:rsidR="00BD7FA8" w:rsidRDefault="00A71178">
      <w:pPr>
        <w:pStyle w:val="Body"/>
      </w:pPr>
      <w:r>
        <w:rPr>
          <w:b/>
          <w:bCs/>
        </w:rPr>
        <w:t>API Gateways</w:t>
      </w:r>
      <w:r w:rsidR="00664CD8">
        <w:rPr>
          <w:b/>
          <w:bCs/>
        </w:rPr>
        <w:t xml:space="preserve"> - </w:t>
      </w:r>
      <w:r w:rsidR="00664CD8">
        <w:t xml:space="preserve">Allows </w:t>
      </w:r>
      <w:r w:rsidR="00360676">
        <w:t xml:space="preserve">APIs to be deployed to the outside world. This is a piece of software that will allow the APIs to be deployed either they live on premise or in the cloud. This is a composed capability that use/offer other capabilities such as Threat Protection, Authentication, Authorization, </w:t>
      </w:r>
      <w:proofErr w:type="gramStart"/>
      <w:r w:rsidR="00360676">
        <w:t>Security ,</w:t>
      </w:r>
      <w:proofErr w:type="gramEnd"/>
      <w:r w:rsidR="00360676">
        <w:t>etc.</w:t>
      </w:r>
    </w:p>
    <w:p w14:paraId="2440FB52" w14:textId="77777777" w:rsidR="00BD7FA8" w:rsidRDefault="00BD7FA8">
      <w:pPr>
        <w:pStyle w:val="Body"/>
      </w:pPr>
    </w:p>
    <w:p w14:paraId="6BF6315C" w14:textId="77777777" w:rsidR="00BD7FA8" w:rsidRDefault="00A71178">
      <w:pPr>
        <w:pStyle w:val="Body"/>
      </w:pPr>
      <w:r>
        <w:rPr>
          <w:b/>
          <w:bCs/>
        </w:rPr>
        <w:t>API Portal &amp; API Pages</w:t>
      </w:r>
      <w:r w:rsidR="00664CD8">
        <w:rPr>
          <w:b/>
          <w:bCs/>
        </w:rPr>
        <w:t xml:space="preserve"> </w:t>
      </w:r>
      <w:r w:rsidR="00360676">
        <w:rPr>
          <w:b/>
          <w:bCs/>
        </w:rPr>
        <w:t>–</w:t>
      </w:r>
      <w:r w:rsidR="00664CD8">
        <w:rPr>
          <w:b/>
          <w:bCs/>
        </w:rPr>
        <w:t xml:space="preserve"> </w:t>
      </w:r>
      <w:r w:rsidR="00360676">
        <w:t xml:space="preserve">These capabilities are related to the exposure of the </w:t>
      </w:r>
      <w:r w:rsidR="009B5E3C">
        <w:t>web channels to enable the engagement with third parties</w:t>
      </w:r>
      <w:r w:rsidR="00664CD8">
        <w:t>.</w:t>
      </w:r>
      <w:r w:rsidR="009B5E3C">
        <w:t xml:space="preserve"> This is in the form of a Web Portal where third parties can subscribe, search, register, read the documentation of the APIs</w:t>
      </w:r>
    </w:p>
    <w:p w14:paraId="5ED07594" w14:textId="77777777" w:rsidR="00BD7FA8" w:rsidRDefault="00BD7FA8">
      <w:pPr>
        <w:pStyle w:val="Body"/>
      </w:pPr>
    </w:p>
    <w:p w14:paraId="7E3BA2FA" w14:textId="77777777" w:rsidR="00BD7FA8" w:rsidRDefault="00A71178">
      <w:pPr>
        <w:pStyle w:val="Body"/>
        <w:rPr>
          <w:b/>
          <w:bCs/>
        </w:rPr>
      </w:pPr>
      <w:r>
        <w:rPr>
          <w:b/>
          <w:bCs/>
        </w:rPr>
        <w:t>Community Management</w:t>
      </w:r>
      <w:r w:rsidR="00664CD8">
        <w:rPr>
          <w:b/>
          <w:bCs/>
        </w:rPr>
        <w:t xml:space="preserve"> </w:t>
      </w:r>
      <w:proofErr w:type="gramStart"/>
      <w:r w:rsidR="00664CD8">
        <w:rPr>
          <w:b/>
          <w:bCs/>
        </w:rPr>
        <w:t>-</w:t>
      </w:r>
      <w:r w:rsidR="009B5E3C">
        <w:t xml:space="preserve"> </w:t>
      </w:r>
      <w:r w:rsidR="00664CD8">
        <w:t>.</w:t>
      </w:r>
      <w:r w:rsidR="00200E9F">
        <w:t>the</w:t>
      </w:r>
      <w:proofErr w:type="gramEnd"/>
      <w:r w:rsidR="00200E9F">
        <w:t xml:space="preserve"> development and publication of APIs will often</w:t>
      </w:r>
      <w:r w:rsidR="00090F59">
        <w:t xml:space="preserve"> involve multiple individuals (covering </w:t>
      </w:r>
      <w:r w:rsidR="00B135C8">
        <w:t>consumers and providers) with different access rights to different APIs. This therefore requires the means to manage such groups of communities.</w:t>
      </w:r>
    </w:p>
    <w:p w14:paraId="50E84675" w14:textId="77777777" w:rsidR="00BD7FA8" w:rsidRDefault="00BD7FA8">
      <w:pPr>
        <w:pStyle w:val="Body"/>
      </w:pPr>
    </w:p>
    <w:p w14:paraId="79E3D73C" w14:textId="601F5D69" w:rsidR="00BD7FA8" w:rsidRDefault="00A71178">
      <w:pPr>
        <w:pStyle w:val="Body"/>
      </w:pPr>
      <w:del w:id="37" w:author="Rolando Carrasco" w:date="2017-06-26T21:17:00Z">
        <w:r w:rsidDel="005330A7">
          <w:rPr>
            <w:b/>
            <w:bCs/>
          </w:rPr>
          <w:delText>Discovery &amp; Subscriptions</w:delText>
        </w:r>
      </w:del>
      <w:ins w:id="38" w:author="Rolando Carrasco" w:date="2017-06-26T21:17:00Z">
        <w:r w:rsidR="005330A7">
          <w:rPr>
            <w:b/>
            <w:bCs/>
          </w:rPr>
          <w:t>API Discovery</w:t>
        </w:r>
      </w:ins>
      <w:r w:rsidR="00664CD8">
        <w:rPr>
          <w:b/>
          <w:bCs/>
        </w:rPr>
        <w:t xml:space="preserve"> </w:t>
      </w:r>
      <w:r w:rsidR="00CA630B">
        <w:rPr>
          <w:b/>
          <w:bCs/>
        </w:rPr>
        <w:t>–</w:t>
      </w:r>
      <w:r w:rsidR="009B5E3C">
        <w:t xml:space="preserve"> </w:t>
      </w:r>
      <w:r w:rsidR="00CA630B">
        <w:t>Enable the third parties to discover the APIs. This can be done through the API Portal</w:t>
      </w:r>
      <w:r w:rsidR="00664CD8">
        <w:t>.</w:t>
      </w:r>
      <w:r w:rsidR="00CA630B">
        <w:t xml:space="preserve"> It is a very important capability that will allow the APIs to have the metadata, tags, documentation </w:t>
      </w:r>
      <w:proofErr w:type="gramStart"/>
      <w:r w:rsidR="00CA630B">
        <w:t>in order for</w:t>
      </w:r>
      <w:proofErr w:type="gramEnd"/>
      <w:r w:rsidR="00CA630B">
        <w:t xml:space="preserve"> third parties to discover them and interpret them in the right way. This is very relevant and is related with the level of abstraction that the APIs need to have </w:t>
      </w:r>
    </w:p>
    <w:p w14:paraId="34C505BE" w14:textId="77777777" w:rsidR="00BD7FA8" w:rsidRDefault="00BD7FA8">
      <w:pPr>
        <w:pStyle w:val="Body"/>
        <w:rPr>
          <w:b/>
          <w:bCs/>
        </w:rPr>
      </w:pPr>
    </w:p>
    <w:p w14:paraId="057A2810" w14:textId="77777777" w:rsidR="00BD7FA8" w:rsidRDefault="00940FE9">
      <w:pPr>
        <w:pStyle w:val="Body"/>
        <w:rPr>
          <w:b/>
          <w:bCs/>
        </w:rPr>
      </w:pPr>
      <w:commentRangeStart w:id="39"/>
      <w:r>
        <w:rPr>
          <w:b/>
          <w:bCs/>
        </w:rPr>
        <w:t>HTTP Routing</w:t>
      </w:r>
      <w:r w:rsidR="00664CD8">
        <w:rPr>
          <w:b/>
          <w:bCs/>
        </w:rPr>
        <w:t xml:space="preserve"> </w:t>
      </w:r>
      <w:r w:rsidR="004710F6">
        <w:rPr>
          <w:b/>
          <w:bCs/>
        </w:rPr>
        <w:t>–</w:t>
      </w:r>
      <w:r w:rsidR="000352BB">
        <w:t xml:space="preserve"> </w:t>
      </w:r>
      <w:r w:rsidR="004710F6">
        <w:t>whilst a unified set of APIs needs to be offered and providing a single managed point of entry into an environment</w:t>
      </w:r>
      <w:r w:rsidR="00FC5819">
        <w:t xml:space="preserve"> the implementation of APIs maybe spread across a wider network, </w:t>
      </w:r>
      <w:del w:id="40" w:author="Rolando Carrasco" w:date="2017-06-03T10:06:00Z">
        <w:r w:rsidR="00FC5819" w:rsidDel="00997530">
          <w:delText>therefore</w:delText>
        </w:r>
        <w:r w:rsidR="00CF06FA" w:rsidDel="00997530">
          <w:delText>invocations</w:delText>
        </w:r>
      </w:del>
      <w:ins w:id="41" w:author="Rolando Carrasco" w:date="2017-06-03T10:06:00Z">
        <w:r w:rsidR="00997530">
          <w:t>therefore invocations</w:t>
        </w:r>
      </w:ins>
      <w:r w:rsidR="00CF06FA">
        <w:t xml:space="preserve"> of APIs need to routed into the correct part of the network for execution or even potentially further routing </w:t>
      </w:r>
      <w:r w:rsidR="001463BB">
        <w:t>when networks have further subdivisions to isolate different data groups and classifications along with the differentiation of internal and external services.</w:t>
      </w:r>
      <w:commentRangeEnd w:id="39"/>
      <w:r w:rsidR="008F3FF4">
        <w:rPr>
          <w:rStyle w:val="Refdecomentario"/>
          <w:rFonts w:ascii="Times New Roman" w:hAnsi="Times New Roman" w:cs="Times New Roman"/>
          <w:color w:val="auto"/>
        </w:rPr>
        <w:commentReference w:id="39"/>
      </w:r>
    </w:p>
    <w:p w14:paraId="3A5F9FB7" w14:textId="77777777" w:rsidR="00BD7FA8" w:rsidRDefault="00BD7FA8">
      <w:pPr>
        <w:pStyle w:val="Body"/>
        <w:rPr>
          <w:b/>
          <w:bCs/>
        </w:rPr>
      </w:pPr>
    </w:p>
    <w:p w14:paraId="3202E57F" w14:textId="762CF3BD" w:rsidR="000103EC" w:rsidRPr="008F3FF4" w:rsidRDefault="00940FE9">
      <w:pPr>
        <w:pStyle w:val="Body"/>
        <w:rPr>
          <w:ins w:id="42" w:author="Rolando Carrasco" w:date="2017-06-03T10:19:00Z"/>
          <w:bCs/>
          <w:rPrChange w:id="43" w:author="Phil Wilkins" w:date="2017-06-05T11:49:00Z">
            <w:rPr>
              <w:ins w:id="44" w:author="Rolando Carrasco" w:date="2017-06-03T10:19:00Z"/>
              <w:b/>
              <w:bCs/>
            </w:rPr>
          </w:rPrChange>
        </w:rPr>
      </w:pPr>
      <w:del w:id="45" w:author="Rolando Carrasco" w:date="2017-06-26T21:18:00Z">
        <w:r w:rsidDel="00651CCA">
          <w:rPr>
            <w:b/>
            <w:bCs/>
          </w:rPr>
          <w:delText>Latency &amp; Fault Tolerance</w:delText>
        </w:r>
      </w:del>
      <w:ins w:id="46" w:author="Rolando Carrasco" w:date="2017-06-26T21:18:00Z">
        <w:r w:rsidR="00651CCA">
          <w:rPr>
            <w:b/>
            <w:bCs/>
          </w:rPr>
          <w:t>API Resiliency</w:t>
        </w:r>
      </w:ins>
      <w:r w:rsidR="00664CD8">
        <w:rPr>
          <w:b/>
          <w:bCs/>
        </w:rPr>
        <w:t xml:space="preserve"> </w:t>
      </w:r>
      <w:del w:id="47" w:author="Rolando Carrasco" w:date="2017-06-03T10:14:00Z">
        <w:r w:rsidR="00664CD8" w:rsidDel="000103EC">
          <w:rPr>
            <w:b/>
            <w:bCs/>
          </w:rPr>
          <w:delText>-</w:delText>
        </w:r>
      </w:del>
      <w:ins w:id="48" w:author="Rolando Carrasco" w:date="2017-06-03T10:14:00Z">
        <w:r w:rsidR="000103EC">
          <w:rPr>
            <w:b/>
            <w:bCs/>
          </w:rPr>
          <w:t>–</w:t>
        </w:r>
      </w:ins>
      <w:ins w:id="49" w:author="Rolando Carrasco" w:date="2017-06-03T10:15:00Z">
        <w:r w:rsidR="000103EC">
          <w:rPr>
            <w:b/>
            <w:bCs/>
          </w:rPr>
          <w:t xml:space="preserve"> </w:t>
        </w:r>
        <w:r w:rsidR="000103EC" w:rsidRPr="008F3FF4">
          <w:rPr>
            <w:bCs/>
            <w:rPrChange w:id="50" w:author="Phil Wilkins" w:date="2017-06-05T11:49:00Z">
              <w:rPr>
                <w:b/>
                <w:bCs/>
              </w:rPr>
            </w:rPrChange>
          </w:rPr>
          <w:t xml:space="preserve">APIs implementation needs to be fault tolerant. Consumers rely on the usage of the </w:t>
        </w:r>
        <w:proofErr w:type="gramStart"/>
        <w:r w:rsidR="000103EC" w:rsidRPr="008F3FF4">
          <w:rPr>
            <w:bCs/>
            <w:rPrChange w:id="51" w:author="Phil Wilkins" w:date="2017-06-05T11:49:00Z">
              <w:rPr>
                <w:b/>
                <w:bCs/>
              </w:rPr>
            </w:rPrChange>
          </w:rPr>
          <w:t>APIs,</w:t>
        </w:r>
        <w:proofErr w:type="gramEnd"/>
        <w:r w:rsidR="000103EC" w:rsidRPr="008F3FF4">
          <w:rPr>
            <w:bCs/>
            <w:rPrChange w:id="52" w:author="Phil Wilkins" w:date="2017-06-05T11:49:00Z">
              <w:rPr>
                <w:b/>
                <w:bCs/>
              </w:rPr>
            </w:rPrChange>
          </w:rPr>
          <w:t xml:space="preserve"> therefore the API should behave to fulfill the consumer expectation</w:t>
        </w:r>
      </w:ins>
      <w:ins w:id="53" w:author="Rolando Carrasco" w:date="2017-06-03T10:19:00Z">
        <w:r w:rsidR="000103EC" w:rsidRPr="008F3FF4">
          <w:rPr>
            <w:bCs/>
            <w:rPrChange w:id="54" w:author="Phil Wilkins" w:date="2017-06-05T11:49:00Z">
              <w:rPr>
                <w:b/>
                <w:bCs/>
              </w:rPr>
            </w:rPrChange>
          </w:rPr>
          <w:t>s</w:t>
        </w:r>
      </w:ins>
      <w:ins w:id="55" w:author="Rolando Carrasco" w:date="2017-06-03T10:15:00Z">
        <w:r w:rsidR="000103EC" w:rsidRPr="008F3FF4">
          <w:rPr>
            <w:bCs/>
            <w:rPrChange w:id="56" w:author="Phil Wilkins" w:date="2017-06-05T11:49:00Z">
              <w:rPr>
                <w:b/>
                <w:bCs/>
              </w:rPr>
            </w:rPrChange>
          </w:rPr>
          <w:t>. Those expectation</w:t>
        </w:r>
      </w:ins>
      <w:ins w:id="57" w:author="Rolando Carrasco" w:date="2017-06-03T10:19:00Z">
        <w:r w:rsidR="000103EC" w:rsidRPr="008F3FF4">
          <w:rPr>
            <w:bCs/>
            <w:rPrChange w:id="58" w:author="Phil Wilkins" w:date="2017-06-05T11:49:00Z">
              <w:rPr>
                <w:b/>
                <w:bCs/>
              </w:rPr>
            </w:rPrChange>
          </w:rPr>
          <w:t>s</w:t>
        </w:r>
      </w:ins>
      <w:ins w:id="59" w:author="Rolando Carrasco" w:date="2017-06-03T10:15:00Z">
        <w:r w:rsidR="000103EC" w:rsidRPr="008F3FF4">
          <w:rPr>
            <w:bCs/>
            <w:rPrChange w:id="60" w:author="Phil Wilkins" w:date="2017-06-05T11:49:00Z">
              <w:rPr>
                <w:b/>
                <w:bCs/>
              </w:rPr>
            </w:rPrChange>
          </w:rPr>
          <w:t xml:space="preserve"> are high and include</w:t>
        </w:r>
      </w:ins>
      <w:ins w:id="61" w:author="Rolando Carrasco" w:date="2017-06-03T10:19:00Z">
        <w:r w:rsidR="000103EC" w:rsidRPr="008F3FF4">
          <w:rPr>
            <w:bCs/>
            <w:rPrChange w:id="62" w:author="Phil Wilkins" w:date="2017-06-05T11:49:00Z">
              <w:rPr>
                <w:b/>
                <w:bCs/>
              </w:rPr>
            </w:rPrChange>
          </w:rPr>
          <w:t xml:space="preserve"> that the </w:t>
        </w:r>
      </w:ins>
      <w:ins w:id="63" w:author="Rolando Carrasco" w:date="2017-06-03T10:15:00Z">
        <w:r w:rsidR="000103EC" w:rsidRPr="008F3FF4">
          <w:rPr>
            <w:bCs/>
            <w:rPrChange w:id="64" w:author="Phil Wilkins" w:date="2017-06-05T11:49:00Z">
              <w:rPr>
                <w:b/>
                <w:bCs/>
              </w:rPr>
            </w:rPrChange>
          </w:rPr>
          <w:t xml:space="preserve">APIs should be available as much time as they can. </w:t>
        </w:r>
      </w:ins>
    </w:p>
    <w:p w14:paraId="017F0846" w14:textId="208EAFE7" w:rsidR="00BD7FA8" w:rsidRPr="008F3FF4" w:rsidRDefault="000103EC">
      <w:pPr>
        <w:pStyle w:val="Body"/>
        <w:rPr>
          <w:bCs/>
          <w:rPrChange w:id="65" w:author="Phil Wilkins" w:date="2017-06-05T11:49:00Z">
            <w:rPr>
              <w:b/>
              <w:bCs/>
            </w:rPr>
          </w:rPrChange>
        </w:rPr>
      </w:pPr>
      <w:ins w:id="66" w:author="Rolando Carrasco" w:date="2017-06-03T10:16:00Z">
        <w:r w:rsidRPr="008F3FF4">
          <w:rPr>
            <w:bCs/>
            <w:rPrChange w:id="67" w:author="Phil Wilkins" w:date="2017-06-05T11:49:00Z">
              <w:rPr>
                <w:b/>
                <w:bCs/>
              </w:rPr>
            </w:rPrChange>
          </w:rPr>
          <w:t>We refer to the API implementation to include fault tolerance, using some of the Service Layer characteristics, such as: Timeouts, Bulkheads, Circuit breakers</w:t>
        </w:r>
      </w:ins>
      <w:ins w:id="68" w:author="Rolando Carrasco" w:date="2017-06-03T10:19:00Z">
        <w:r w:rsidRPr="008F3FF4">
          <w:rPr>
            <w:bCs/>
            <w:rPrChange w:id="69" w:author="Phil Wilkins" w:date="2017-06-05T11:49:00Z">
              <w:rPr>
                <w:b/>
                <w:bCs/>
              </w:rPr>
            </w:rPrChange>
          </w:rPr>
          <w:t>, Redundancy</w:t>
        </w:r>
      </w:ins>
      <w:ins w:id="70" w:author="Rolando Carrasco" w:date="2017-06-03T10:20:00Z">
        <w:r w:rsidRPr="008F3FF4">
          <w:rPr>
            <w:bCs/>
            <w:rPrChange w:id="71" w:author="Phil Wilkins" w:date="2017-06-05T11:49:00Z">
              <w:rPr>
                <w:b/>
                <w:bCs/>
              </w:rPr>
            </w:rPrChange>
          </w:rPr>
          <w:t xml:space="preserve">. </w:t>
        </w:r>
        <w:r w:rsidR="00B82C05" w:rsidRPr="008F3FF4">
          <w:rPr>
            <w:bCs/>
            <w:rPrChange w:id="72" w:author="Phil Wilkins" w:date="2017-06-05T11:49:00Z">
              <w:rPr>
                <w:b/>
                <w:bCs/>
              </w:rPr>
            </w:rPrChange>
          </w:rPr>
          <w:t>Applying t</w:t>
        </w:r>
        <w:r w:rsidRPr="008F3FF4">
          <w:rPr>
            <w:bCs/>
            <w:rPrChange w:id="73" w:author="Phil Wilkins" w:date="2017-06-05T11:49:00Z">
              <w:rPr>
                <w:b/>
                <w:bCs/>
              </w:rPr>
            </w:rPrChange>
          </w:rPr>
          <w:t xml:space="preserve">hose technics/characteristics will </w:t>
        </w:r>
        <w:r w:rsidR="00B82C05" w:rsidRPr="008F3FF4">
          <w:rPr>
            <w:bCs/>
            <w:rPrChange w:id="74" w:author="Phil Wilkins" w:date="2017-06-05T11:49:00Z">
              <w:rPr>
                <w:b/>
                <w:bCs/>
              </w:rPr>
            </w:rPrChange>
          </w:rPr>
          <w:t>increase the fault tolerance of our APIs.</w:t>
        </w:r>
      </w:ins>
      <w:del w:id="75" w:author="Rolando Carrasco" w:date="2017-06-03T10:15:00Z">
        <w:r w:rsidR="00664CD8" w:rsidRPr="008F3FF4" w:rsidDel="000103EC">
          <w:rPr>
            <w:bCs/>
            <w:rPrChange w:id="76" w:author="Phil Wilkins" w:date="2017-06-05T11:49:00Z">
              <w:rPr>
                <w:b/>
                <w:bCs/>
              </w:rPr>
            </w:rPrChange>
          </w:rPr>
          <w:delText xml:space="preserve"> </w:delText>
        </w:r>
      </w:del>
    </w:p>
    <w:p w14:paraId="016D2247" w14:textId="77777777" w:rsidR="00BD7FA8" w:rsidRDefault="00BD7FA8">
      <w:pPr>
        <w:pStyle w:val="Body"/>
        <w:rPr>
          <w:b/>
          <w:bCs/>
        </w:rPr>
      </w:pPr>
    </w:p>
    <w:p w14:paraId="52C89DCA" w14:textId="77777777" w:rsidR="00BD7FA8" w:rsidRPr="00997530" w:rsidRDefault="00940FE9">
      <w:pPr>
        <w:pStyle w:val="Body"/>
        <w:rPr>
          <w:b/>
          <w:bCs/>
          <w:color w:val="FF0000"/>
          <w:rPrChange w:id="77" w:author="Rolando Carrasco" w:date="2017-06-03T10:13:00Z">
            <w:rPr>
              <w:b/>
              <w:bCs/>
            </w:rPr>
          </w:rPrChange>
        </w:rPr>
      </w:pPr>
      <w:r>
        <w:rPr>
          <w:b/>
          <w:bCs/>
        </w:rPr>
        <w:t>API Load Balancer</w:t>
      </w:r>
      <w:r w:rsidR="00664CD8">
        <w:rPr>
          <w:b/>
          <w:bCs/>
        </w:rPr>
        <w:t xml:space="preserve"> </w:t>
      </w:r>
      <w:r w:rsidR="002D2760">
        <w:rPr>
          <w:b/>
          <w:bCs/>
        </w:rPr>
        <w:t xml:space="preserve">– </w:t>
      </w:r>
      <w:r w:rsidR="002D2760" w:rsidRPr="008F3FF4">
        <w:rPr>
          <w:bCs/>
          <w:rPrChange w:id="78" w:author="Phil Wilkins" w:date="2017-06-05T11:49:00Z">
            <w:rPr>
              <w:b/>
              <w:bCs/>
            </w:rPr>
          </w:rPrChange>
        </w:rPr>
        <w:t xml:space="preserve">an API Load Balancer is a </w:t>
      </w:r>
      <w:r w:rsidR="00997530" w:rsidRPr="008F3FF4">
        <w:rPr>
          <w:bCs/>
          <w:rPrChange w:id="79" w:author="Phil Wilkins" w:date="2017-06-05T11:49:00Z">
            <w:rPr>
              <w:b/>
              <w:bCs/>
            </w:rPr>
          </w:rPrChange>
        </w:rPr>
        <w:t>specialized</w:t>
      </w:r>
      <w:r w:rsidR="002D2760" w:rsidRPr="008F3FF4">
        <w:rPr>
          <w:bCs/>
          <w:rPrChange w:id="80" w:author="Phil Wilkins" w:date="2017-06-05T11:49:00Z">
            <w:rPr>
              <w:b/>
              <w:bCs/>
            </w:rPr>
          </w:rPrChange>
        </w:rPr>
        <w:t xml:space="preserve"> or enhanced gateway that has the means to not only control access </w:t>
      </w:r>
      <w:r w:rsidR="003746EB" w:rsidRPr="008F3FF4">
        <w:rPr>
          <w:bCs/>
          <w:rPrChange w:id="81" w:author="Phil Wilkins" w:date="2017-06-05T11:49:00Z">
            <w:rPr>
              <w:b/>
              <w:bCs/>
            </w:rPr>
          </w:rPrChange>
        </w:rPr>
        <w:t xml:space="preserve">and route traffic to the </w:t>
      </w:r>
      <w:del w:id="82" w:author="Rolando Carrasco" w:date="2017-06-03T10:05:00Z">
        <w:r w:rsidR="003746EB" w:rsidRPr="008F3FF4" w:rsidDel="00997530">
          <w:rPr>
            <w:bCs/>
            <w:rPrChange w:id="83" w:author="Phil Wilkins" w:date="2017-06-05T11:49:00Z">
              <w:rPr>
                <w:b/>
                <w:bCs/>
              </w:rPr>
            </w:rPrChange>
          </w:rPr>
          <w:delText>realisation</w:delText>
        </w:r>
      </w:del>
      <w:ins w:id="84" w:author="Rolando Carrasco" w:date="2017-06-03T10:05:00Z">
        <w:r w:rsidR="00997530" w:rsidRPr="008F3FF4">
          <w:rPr>
            <w:bCs/>
            <w:rPrChange w:id="85" w:author="Phil Wilkins" w:date="2017-06-05T11:49:00Z">
              <w:rPr>
                <w:b/>
                <w:bCs/>
              </w:rPr>
            </w:rPrChange>
          </w:rPr>
          <w:t>realization</w:t>
        </w:r>
      </w:ins>
      <w:r w:rsidR="003746EB" w:rsidRPr="008F3FF4">
        <w:rPr>
          <w:bCs/>
          <w:rPrChange w:id="86" w:author="Phil Wilkins" w:date="2017-06-05T11:49:00Z">
            <w:rPr>
              <w:b/>
              <w:bCs/>
            </w:rPr>
          </w:rPrChange>
        </w:rPr>
        <w:t xml:space="preserve"> of an API but also has the means to apply load balancing algorithms when multiple instances an API </w:t>
      </w:r>
      <w:r w:rsidR="00997530" w:rsidRPr="008F3FF4">
        <w:rPr>
          <w:bCs/>
          <w:rPrChange w:id="87" w:author="Phil Wilkins" w:date="2017-06-05T11:49:00Z">
            <w:rPr>
              <w:b/>
              <w:bCs/>
            </w:rPr>
          </w:rPrChange>
        </w:rPr>
        <w:t>realization</w:t>
      </w:r>
      <w:r w:rsidR="003746EB" w:rsidRPr="008F3FF4">
        <w:rPr>
          <w:bCs/>
          <w:rPrChange w:id="88" w:author="Phil Wilkins" w:date="2017-06-05T11:49:00Z">
            <w:rPr>
              <w:b/>
              <w:bCs/>
            </w:rPr>
          </w:rPrChange>
        </w:rPr>
        <w:t xml:space="preserve"> exist. </w:t>
      </w:r>
      <w:del w:id="89" w:author="Rolando Carrasco" w:date="2017-06-03T10:05:00Z">
        <w:r w:rsidR="003746EB" w:rsidRPr="008F3FF4" w:rsidDel="00997530">
          <w:rPr>
            <w:bCs/>
            <w:rPrChange w:id="90" w:author="Phil Wilkins" w:date="2017-06-05T11:49:00Z">
              <w:rPr>
                <w:b/>
                <w:bCs/>
              </w:rPr>
            </w:rPrChange>
          </w:rPr>
          <w:delText>Typically</w:delText>
        </w:r>
      </w:del>
      <w:ins w:id="91" w:author="Rolando Carrasco" w:date="2017-06-03T10:05:00Z">
        <w:r w:rsidR="00997530" w:rsidRPr="008F3FF4">
          <w:rPr>
            <w:bCs/>
            <w:rPrChange w:id="92" w:author="Phil Wilkins" w:date="2017-06-05T11:49:00Z">
              <w:rPr>
                <w:b/>
                <w:bCs/>
              </w:rPr>
            </w:rPrChange>
          </w:rPr>
          <w:t>Typically,</w:t>
        </w:r>
      </w:ins>
      <w:r w:rsidR="003746EB" w:rsidRPr="008F3FF4">
        <w:rPr>
          <w:bCs/>
          <w:rPrChange w:id="93" w:author="Phil Wilkins" w:date="2017-06-05T11:49:00Z">
            <w:rPr>
              <w:b/>
              <w:bCs/>
            </w:rPr>
          </w:rPrChange>
        </w:rPr>
        <w:t xml:space="preserve"> this requires the API Load balancer to contain a registry of implementations of an API. The registry is then used to record the arrival and disappearance of the implementations of APIs. In doing this we have the means to establish fault tolerant </w:t>
      </w:r>
      <w:del w:id="94" w:author="Rolando Carrasco" w:date="2017-06-03T10:05:00Z">
        <w:r w:rsidR="003746EB" w:rsidRPr="008F3FF4" w:rsidDel="00997530">
          <w:rPr>
            <w:bCs/>
            <w:rPrChange w:id="95" w:author="Phil Wilkins" w:date="2017-06-05T11:49:00Z">
              <w:rPr>
                <w:b/>
                <w:bCs/>
              </w:rPr>
            </w:rPrChange>
          </w:rPr>
          <w:delText>behaviour</w:delText>
        </w:r>
      </w:del>
      <w:ins w:id="96" w:author="Rolando Carrasco" w:date="2017-06-03T10:05:00Z">
        <w:r w:rsidR="00997530" w:rsidRPr="008F3FF4">
          <w:rPr>
            <w:bCs/>
            <w:rPrChange w:id="97" w:author="Phil Wilkins" w:date="2017-06-05T11:49:00Z">
              <w:rPr>
                <w:b/>
                <w:bCs/>
              </w:rPr>
            </w:rPrChange>
          </w:rPr>
          <w:t>behavior</w:t>
        </w:r>
      </w:ins>
      <w:r w:rsidR="003746EB" w:rsidRPr="008F3FF4">
        <w:rPr>
          <w:bCs/>
          <w:rPrChange w:id="98" w:author="Phil Wilkins" w:date="2017-06-05T11:49:00Z">
            <w:rPr>
              <w:b/>
              <w:bCs/>
            </w:rPr>
          </w:rPrChange>
        </w:rPr>
        <w:t xml:space="preserve"> and other factors needed when using scaling that is both elastic and dynamic in nature.</w:t>
      </w:r>
      <w:ins w:id="99" w:author="Rolando Carrasco" w:date="2017-06-03T10:13:00Z">
        <w:r w:rsidR="00997530" w:rsidRPr="008F3FF4">
          <w:rPr>
            <w:bCs/>
            <w:rPrChange w:id="100" w:author="Phil Wilkins" w:date="2017-06-05T11:49:00Z">
              <w:rPr>
                <w:b/>
                <w:bCs/>
              </w:rPr>
            </w:rPrChange>
          </w:rPr>
          <w:t xml:space="preserve"> </w:t>
        </w:r>
      </w:ins>
      <w:r w:rsidR="00076852" w:rsidRPr="008F3FF4">
        <w:rPr>
          <w:bCs/>
          <w:color w:val="FF0000"/>
          <w:rPrChange w:id="101" w:author="Phil Wilkins" w:date="2017-06-05T11:49:00Z">
            <w:rPr>
              <w:b/>
              <w:bCs/>
            </w:rPr>
          </w:rPrChange>
        </w:rPr>
        <w:t xml:space="preserve">&lt;add link to OTN </w:t>
      </w:r>
      <w:commentRangeStart w:id="102"/>
      <w:r w:rsidR="00076852" w:rsidRPr="008F3FF4">
        <w:rPr>
          <w:bCs/>
          <w:color w:val="FF0000"/>
          <w:rPrChange w:id="103" w:author="Phil Wilkins" w:date="2017-06-05T11:49:00Z">
            <w:rPr>
              <w:b/>
              <w:bCs/>
            </w:rPr>
          </w:rPrChange>
        </w:rPr>
        <w:t xml:space="preserve">article </w:t>
      </w:r>
      <w:commentRangeEnd w:id="102"/>
      <w:r w:rsidR="00997530" w:rsidRPr="008F3FF4">
        <w:rPr>
          <w:rStyle w:val="Refdecomentario"/>
          <w:rFonts w:ascii="Times New Roman" w:hAnsi="Times New Roman" w:cs="Times New Roman"/>
          <w:color w:val="auto"/>
        </w:rPr>
        <w:commentReference w:id="102"/>
      </w:r>
      <w:r w:rsidR="00076852" w:rsidRPr="008F3FF4">
        <w:rPr>
          <w:bCs/>
          <w:color w:val="FF0000"/>
          <w:rPrChange w:id="104" w:author="Phil Wilkins" w:date="2017-06-05T11:49:00Z">
            <w:rPr>
              <w:b/>
              <w:bCs/>
            </w:rPr>
          </w:rPrChange>
        </w:rPr>
        <w:t>once published&gt;</w:t>
      </w:r>
    </w:p>
    <w:p w14:paraId="755A22DC" w14:textId="77777777" w:rsidR="00BD7FA8" w:rsidRDefault="00BD7FA8">
      <w:pPr>
        <w:pStyle w:val="Body"/>
        <w:rPr>
          <w:b/>
          <w:bCs/>
        </w:rPr>
      </w:pPr>
    </w:p>
    <w:p w14:paraId="1DF846AA" w14:textId="24492B68" w:rsidR="00BD7FA8" w:rsidRDefault="00E33DB0">
      <w:pPr>
        <w:pStyle w:val="Body"/>
      </w:pPr>
      <w:ins w:id="105" w:author="Rolando Carrasco" w:date="2017-10-21T12:45:00Z">
        <w:r>
          <w:lastRenderedPageBreak/>
          <w:t xml:space="preserve">Traffic Management – an </w:t>
        </w:r>
        <w:r w:rsidR="007F342C">
          <w:t>API Gateway needs to manage</w:t>
        </w:r>
        <w:r>
          <w:t xml:space="preserve"> the traffic, either is </w:t>
        </w:r>
      </w:ins>
      <w:ins w:id="106" w:author="Rolando Carrasco" w:date="2017-10-21T12:52:00Z">
        <w:r>
          <w:t>to limit</w:t>
        </w:r>
        <w:r w:rsidR="007F342C">
          <w:t xml:space="preserve"> the API calls for </w:t>
        </w:r>
        <w:proofErr w:type="gramStart"/>
        <w:r w:rsidR="007F342C">
          <w:t>an</w:t>
        </w:r>
        <w:proofErr w:type="gramEnd"/>
        <w:r w:rsidR="007F342C">
          <w:t xml:space="preserve"> specific consumer, or limiting the API calls during a window of tim</w:t>
        </w:r>
        <w:bookmarkStart w:id="107" w:name="_GoBack"/>
        <w:bookmarkEnd w:id="107"/>
        <w:r w:rsidR="007F342C">
          <w:t xml:space="preserve">e. </w:t>
        </w:r>
      </w:ins>
      <w:ins w:id="108" w:author="Rolando Carrasco" w:date="2017-10-21T13:00:00Z">
        <w:r w:rsidR="007F342C">
          <w:t xml:space="preserve">Throttling the calls is also a key capability </w:t>
        </w:r>
      </w:ins>
      <w:ins w:id="109" w:author="Rolando Carrasco" w:date="2017-10-21T13:07:00Z">
        <w:r w:rsidR="003D755B">
          <w:t>to enable transaction</w:t>
        </w:r>
      </w:ins>
      <w:ins w:id="110" w:author="Rolando Carrasco" w:date="2017-10-21T13:08:00Z">
        <w:r w:rsidR="003D755B">
          <w:t xml:space="preserve"> and traffic</w:t>
        </w:r>
      </w:ins>
      <w:ins w:id="111" w:author="Rolando Carrasco" w:date="2017-10-21T13:07:00Z">
        <w:r w:rsidR="003D755B">
          <w:t xml:space="preserve"> control of the API</w:t>
        </w:r>
      </w:ins>
      <w:ins w:id="112" w:author="Rolando Carrasco" w:date="2017-10-21T13:08:00Z">
        <w:r w:rsidR="003D755B">
          <w:t>s.</w:t>
        </w:r>
      </w:ins>
    </w:p>
    <w:sectPr w:rsidR="00BD7FA8">
      <w:headerReference w:type="default" r:id="rId10"/>
      <w:footerReference w:type="default" r:id="rId11"/>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Phil Wilkins" w:date="2017-06-05T11:49:00Z" w:initials="PW">
    <w:p w14:paraId="788D0E10" w14:textId="2ACA059C" w:rsidR="008F3FF4" w:rsidRDefault="008F3FF4">
      <w:pPr>
        <w:pStyle w:val="Textocomentario"/>
      </w:pPr>
      <w:r>
        <w:rPr>
          <w:rStyle w:val="Refdecomentario"/>
        </w:rPr>
        <w:annotationRef/>
      </w:r>
      <w:r>
        <w:t>Appears earlier in the document</w:t>
      </w:r>
    </w:p>
  </w:comment>
  <w:comment w:id="102" w:author="Rolando Carrasco" w:date="2017-06-03T10:14:00Z" w:initials="RC">
    <w:p w14:paraId="24C891D3" w14:textId="77777777" w:rsidR="00997530" w:rsidRDefault="00997530">
      <w:pPr>
        <w:pStyle w:val="Textocomentario"/>
      </w:pPr>
      <w:r>
        <w:rPr>
          <w:rStyle w:val="Refdecomentario"/>
        </w:rPr>
        <w:annotationRef/>
      </w:r>
      <w:r>
        <w:t>Do u have the link, Phil?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8D0E10" w15:done="0"/>
  <w15:commentEx w15:paraId="24C891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8D0E10" w16cid:durableId="1CFBF799"/>
  <w16cid:commentId w16cid:paraId="24C891D3" w16cid:durableId="1CFBF7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14E2C" w14:textId="77777777" w:rsidR="00B83361" w:rsidRDefault="00B83361">
      <w:r>
        <w:separator/>
      </w:r>
    </w:p>
  </w:endnote>
  <w:endnote w:type="continuationSeparator" w:id="0">
    <w:p w14:paraId="145A2C28" w14:textId="77777777" w:rsidR="00B83361" w:rsidRDefault="00B83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47661" w14:textId="77777777" w:rsidR="00BD7FA8" w:rsidRDefault="00BD7F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03480" w14:textId="77777777" w:rsidR="00B83361" w:rsidRDefault="00B83361">
      <w:r>
        <w:separator/>
      </w:r>
    </w:p>
  </w:footnote>
  <w:footnote w:type="continuationSeparator" w:id="0">
    <w:p w14:paraId="6EE1C4E9" w14:textId="77777777" w:rsidR="00B83361" w:rsidRDefault="00B83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7E606" w14:textId="77777777" w:rsidR="00BD7FA8" w:rsidRDefault="00BD7F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615F"/>
    <w:multiLevelType w:val="hybridMultilevel"/>
    <w:tmpl w:val="6444238A"/>
    <w:styleLink w:val="Bullet"/>
    <w:lvl w:ilvl="0" w:tplc="D2A23DBC">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D10C6D2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A3AE84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944EED6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994462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ABCAD18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7E90DDC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CC82443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2482F2C">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71A936AE"/>
    <w:multiLevelType w:val="hybridMultilevel"/>
    <w:tmpl w:val="6444238A"/>
    <w:numStyleLink w:val="Bullet"/>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lando Carrasco">
    <w15:presenceInfo w15:providerId="Windows Live" w15:userId="b125628c6d15bcc5"/>
  </w15:person>
  <w15:person w15:author="Phil Wilkins">
    <w15:presenceInfo w15:providerId="Windows Live" w15:userId="06a66c288d917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FA8"/>
    <w:rsid w:val="000103EC"/>
    <w:rsid w:val="00032BB4"/>
    <w:rsid w:val="000352BB"/>
    <w:rsid w:val="00057A71"/>
    <w:rsid w:val="00076852"/>
    <w:rsid w:val="00090F59"/>
    <w:rsid w:val="001360E9"/>
    <w:rsid w:val="001463BB"/>
    <w:rsid w:val="001F47DB"/>
    <w:rsid w:val="00200E9F"/>
    <w:rsid w:val="002826DA"/>
    <w:rsid w:val="002D2760"/>
    <w:rsid w:val="002E56DD"/>
    <w:rsid w:val="00360676"/>
    <w:rsid w:val="003746EB"/>
    <w:rsid w:val="003D755B"/>
    <w:rsid w:val="004710F6"/>
    <w:rsid w:val="005330A7"/>
    <w:rsid w:val="005D10EF"/>
    <w:rsid w:val="00651CCA"/>
    <w:rsid w:val="00664CD8"/>
    <w:rsid w:val="007D1581"/>
    <w:rsid w:val="007F342C"/>
    <w:rsid w:val="008813A7"/>
    <w:rsid w:val="008F3FF4"/>
    <w:rsid w:val="00903F80"/>
    <w:rsid w:val="00940FE9"/>
    <w:rsid w:val="00997530"/>
    <w:rsid w:val="009B5E3C"/>
    <w:rsid w:val="00A71178"/>
    <w:rsid w:val="00B135C8"/>
    <w:rsid w:val="00B82C05"/>
    <w:rsid w:val="00B83361"/>
    <w:rsid w:val="00BD7FA8"/>
    <w:rsid w:val="00BF1641"/>
    <w:rsid w:val="00C1069B"/>
    <w:rsid w:val="00C91CCE"/>
    <w:rsid w:val="00CA43B4"/>
    <w:rsid w:val="00CA630B"/>
    <w:rsid w:val="00CD72A4"/>
    <w:rsid w:val="00CF06FA"/>
    <w:rsid w:val="00D72895"/>
    <w:rsid w:val="00DC78A7"/>
    <w:rsid w:val="00DF3DD9"/>
    <w:rsid w:val="00E22780"/>
    <w:rsid w:val="00E33DB0"/>
    <w:rsid w:val="00EA4476"/>
    <w:rsid w:val="00FC5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6EB5"/>
  <w15:docId w15:val="{B7E3EDED-696D-4348-A43A-FB8BD5E1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 w:type="numbering" w:customStyle="1" w:styleId="Bullet">
    <w:name w:val="Bullet"/>
    <w:pPr>
      <w:numPr>
        <w:numId w:val="1"/>
      </w:numPr>
    </w:pPr>
  </w:style>
  <w:style w:type="paragraph" w:styleId="Textodeglobo">
    <w:name w:val="Balloon Text"/>
    <w:basedOn w:val="Normal"/>
    <w:link w:val="TextodegloboCar"/>
    <w:uiPriority w:val="99"/>
    <w:semiHidden/>
    <w:unhideWhenUsed/>
    <w:rsid w:val="0099753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7530"/>
    <w:rPr>
      <w:rFonts w:ascii="Segoe UI" w:hAnsi="Segoe UI" w:cs="Segoe UI"/>
      <w:sz w:val="18"/>
      <w:szCs w:val="18"/>
    </w:rPr>
  </w:style>
  <w:style w:type="character" w:styleId="Refdecomentario">
    <w:name w:val="annotation reference"/>
    <w:basedOn w:val="Fuentedeprrafopredeter"/>
    <w:uiPriority w:val="99"/>
    <w:semiHidden/>
    <w:unhideWhenUsed/>
    <w:rsid w:val="00997530"/>
    <w:rPr>
      <w:sz w:val="16"/>
      <w:szCs w:val="16"/>
    </w:rPr>
  </w:style>
  <w:style w:type="paragraph" w:styleId="Textocomentario">
    <w:name w:val="annotation text"/>
    <w:basedOn w:val="Normal"/>
    <w:link w:val="TextocomentarioCar"/>
    <w:uiPriority w:val="99"/>
    <w:semiHidden/>
    <w:unhideWhenUsed/>
    <w:rsid w:val="00997530"/>
    <w:rPr>
      <w:sz w:val="20"/>
      <w:szCs w:val="20"/>
    </w:rPr>
  </w:style>
  <w:style w:type="character" w:customStyle="1" w:styleId="TextocomentarioCar">
    <w:name w:val="Texto comentario Car"/>
    <w:basedOn w:val="Fuentedeprrafopredeter"/>
    <w:link w:val="Textocomentario"/>
    <w:uiPriority w:val="99"/>
    <w:semiHidden/>
    <w:rsid w:val="00997530"/>
  </w:style>
  <w:style w:type="paragraph" w:styleId="Asuntodelcomentario">
    <w:name w:val="annotation subject"/>
    <w:basedOn w:val="Textocomentario"/>
    <w:next w:val="Textocomentario"/>
    <w:link w:val="AsuntodelcomentarioCar"/>
    <w:uiPriority w:val="99"/>
    <w:semiHidden/>
    <w:unhideWhenUsed/>
    <w:rsid w:val="00997530"/>
    <w:rPr>
      <w:b/>
      <w:bCs/>
    </w:rPr>
  </w:style>
  <w:style w:type="character" w:customStyle="1" w:styleId="AsuntodelcomentarioCar">
    <w:name w:val="Asunto del comentario Car"/>
    <w:basedOn w:val="TextocomentarioCar"/>
    <w:link w:val="Asuntodelcomentario"/>
    <w:uiPriority w:val="99"/>
    <w:semiHidden/>
    <w:rsid w:val="009975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1192</Words>
  <Characters>6797</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Rolando Carrasco</dc:creator>
  <cp:lastModifiedBy>Rolando Carrasco</cp:lastModifiedBy>
  <cp:revision>7</cp:revision>
  <dcterms:created xsi:type="dcterms:W3CDTF">2017-06-06T13:05:00Z</dcterms:created>
  <dcterms:modified xsi:type="dcterms:W3CDTF">2017-10-21T18:08:00Z</dcterms:modified>
</cp:coreProperties>
</file>